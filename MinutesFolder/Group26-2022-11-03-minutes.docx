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  <w:tblPrChange w:id="0" w:author="chinmayee malvankar" w:date="2022-11-06T10:21:00Z">
          <w:tblPr>
            <w:tblW w:w="9000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DD4E9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00"/>
        <w:gridCol w:w="3360"/>
        <w:gridCol w:w="4140"/>
        <w:tblGridChange w:id="1">
          <w:tblGrid>
            <w:gridCol w:w="5"/>
            <w:gridCol w:w="1495"/>
            <w:gridCol w:w="5"/>
            <w:gridCol w:w="3355"/>
            <w:gridCol w:w="5"/>
            <w:gridCol w:w="4135"/>
            <w:gridCol w:w="5"/>
          </w:tblGrid>
        </w:tblGridChange>
      </w:tblGrid>
      <w:tr w:rsidR="00B216C5" w14:paraId="610A70A9" w14:textId="77777777" w:rsidTr="00D31C17">
        <w:trPr>
          <w:trHeight w:val="221"/>
          <w:trPrChange w:id="2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3" w:author="chinmayee malvankar" w:date="2022-11-06T10:21:00Z">
              <w:tcPr>
                <w:tcW w:w="150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175BDC" w14:textId="77777777" w:rsidR="00B216C5" w:rsidRDefault="00000000">
            <w:pPr>
              <w:pStyle w:val="Body"/>
            </w:pPr>
            <w:r>
              <w:rPr>
                <w:b/>
                <w:bCs/>
                <w:lang w:val="en-US"/>
              </w:rPr>
              <w:t>Group Name: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" w:author="chinmayee malvankar" w:date="2022-11-06T10:21:00Z">
              <w:tcPr>
                <w:tcW w:w="750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2BCAA9" w14:textId="77777777" w:rsidR="00B216C5" w:rsidRDefault="00000000">
            <w:pPr>
              <w:pStyle w:val="Body"/>
              <w:spacing w:after="0"/>
            </w:pPr>
            <w:r>
              <w:rPr>
                <w:lang w:val="en-US"/>
              </w:rPr>
              <w:t>Group 26</w:t>
            </w:r>
          </w:p>
        </w:tc>
      </w:tr>
      <w:tr w:rsidR="00B216C5" w14:paraId="181D150C" w14:textId="77777777" w:rsidTr="00D31C17">
        <w:trPr>
          <w:trHeight w:val="498"/>
          <w:trPrChange w:id="5" w:author="chinmayee malvankar" w:date="2022-11-06T10:21:00Z">
            <w:trPr>
              <w:gridAfter w:val="0"/>
              <w:trHeight w:val="498"/>
            </w:trPr>
          </w:trPrChange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6" w:author="chinmayee malvankar" w:date="2022-11-06T10:21:00Z">
              <w:tcPr>
                <w:tcW w:w="150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890F73B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 xml:space="preserve">Date of Meeting: 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" w:author="chinmayee malvankar" w:date="2022-11-06T10:21:00Z">
              <w:tcPr>
                <w:tcW w:w="750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C698B98" w14:textId="3B37B941" w:rsidR="00B216C5" w:rsidRDefault="003B6711">
            <w:pPr>
              <w:pStyle w:val="Body"/>
              <w:spacing w:after="0"/>
            </w:pPr>
            <w:ins w:id="8" w:author="chinmayee malvankar" w:date="2022-11-03T12:15:00Z">
              <w:r>
                <w:rPr>
                  <w:lang w:val="en-US"/>
                </w:rPr>
                <w:t>03</w:t>
              </w:r>
            </w:ins>
            <w:del w:id="9" w:author="chinmayee malvankar" w:date="2022-11-03T12:15:00Z">
              <w:r w:rsidDel="003B6711">
                <w:rPr>
                  <w:lang w:val="en-US"/>
                </w:rPr>
                <w:delText>18</w:delText>
              </w:r>
            </w:del>
            <w:r>
              <w:rPr>
                <w:lang w:val="en-US"/>
              </w:rPr>
              <w:t>/1</w:t>
            </w:r>
            <w:ins w:id="10" w:author="chinmayee malvankar" w:date="2022-11-03T12:15:00Z">
              <w:r>
                <w:rPr>
                  <w:lang w:val="en-US"/>
                </w:rPr>
                <w:t>1</w:t>
              </w:r>
            </w:ins>
            <w:del w:id="11" w:author="chinmayee malvankar" w:date="2022-11-03T12:15:00Z">
              <w:r w:rsidDel="003B6711">
                <w:rPr>
                  <w:lang w:val="en-US"/>
                </w:rPr>
                <w:delText>0</w:delText>
              </w:r>
            </w:del>
            <w:r>
              <w:rPr>
                <w:lang w:val="en-US"/>
              </w:rPr>
              <w:t>/2022</w:t>
            </w:r>
          </w:p>
        </w:tc>
      </w:tr>
      <w:tr w:rsidR="00B216C5" w14:paraId="4B558616" w14:textId="77777777" w:rsidTr="00D31C17">
        <w:trPr>
          <w:trHeight w:val="221"/>
          <w:trPrChange w:id="12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13" w:author="chinmayee malvankar" w:date="2022-11-06T10:21:00Z">
              <w:tcPr>
                <w:tcW w:w="150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BD2422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 xml:space="preserve">Start Time: 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4" w:author="chinmayee malvankar" w:date="2022-11-06T10:21:00Z">
              <w:tcPr>
                <w:tcW w:w="750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1FFDBA" w14:textId="3162D539" w:rsidR="00B216C5" w:rsidRDefault="003B6711">
            <w:pPr>
              <w:pStyle w:val="Body"/>
              <w:spacing w:after="0"/>
            </w:pPr>
            <w:ins w:id="15" w:author="chinmayee malvankar" w:date="2022-11-03T12:15:00Z">
              <w:r>
                <w:rPr>
                  <w:lang w:val="en-US"/>
                </w:rPr>
                <w:t>1</w:t>
              </w:r>
            </w:ins>
            <w:ins w:id="16" w:author="chinmayee malvankar" w:date="2022-11-03T12:16:00Z">
              <w:r>
                <w:rPr>
                  <w:lang w:val="en-US"/>
                </w:rPr>
                <w:t>1am</w:t>
              </w:r>
            </w:ins>
            <w:del w:id="17" w:author="chinmayee malvankar" w:date="2022-11-03T12:15:00Z">
              <w:r w:rsidDel="003B6711">
                <w:rPr>
                  <w:lang w:val="en-US"/>
                </w:rPr>
                <w:delText>2pm</w:delText>
              </w:r>
            </w:del>
          </w:p>
        </w:tc>
      </w:tr>
      <w:tr w:rsidR="00B216C5" w14:paraId="1F980302" w14:textId="77777777" w:rsidTr="00D31C17">
        <w:trPr>
          <w:trHeight w:val="221"/>
          <w:trPrChange w:id="18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19" w:author="chinmayee malvankar" w:date="2022-11-06T10:21:00Z">
              <w:tcPr>
                <w:tcW w:w="150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B05D8B4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>End Time: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20" w:author="chinmayee malvankar" w:date="2022-11-06T10:21:00Z">
              <w:tcPr>
                <w:tcW w:w="7500" w:type="dxa"/>
                <w:gridSpan w:val="4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573BA6" w14:textId="0B7ED93B" w:rsidR="00B216C5" w:rsidRDefault="00B80F8D">
            <w:pPr>
              <w:pStyle w:val="Body"/>
              <w:spacing w:after="0"/>
            </w:pPr>
            <w:ins w:id="21" w:author="chinmayee malvankar" w:date="2022-11-06T10:11:00Z">
              <w:r>
                <w:rPr>
                  <w:lang w:val="en-US"/>
                </w:rPr>
                <w:t>1pm</w:t>
              </w:r>
            </w:ins>
            <w:del w:id="22" w:author="chinmayee malvankar" w:date="2022-11-03T12:15:00Z">
              <w:r w:rsidR="00000000" w:rsidDel="003B6711">
                <w:rPr>
                  <w:lang w:val="en-US"/>
                </w:rPr>
                <w:delText>3pm</w:delText>
              </w:r>
            </w:del>
          </w:p>
        </w:tc>
      </w:tr>
      <w:tr w:rsidR="00B216C5" w14:paraId="2447A194" w14:textId="77777777" w:rsidTr="00D31C17">
        <w:trPr>
          <w:trHeight w:val="221"/>
          <w:trPrChange w:id="23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24" w:author="chinmayee malvankar" w:date="2022-11-06T10:21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B823F1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>People Present:</w:t>
            </w:r>
          </w:p>
        </w:tc>
      </w:tr>
      <w:tr w:rsidR="00B216C5" w14:paraId="0719CDFC" w14:textId="77777777" w:rsidTr="00D31C17">
        <w:trPr>
          <w:trHeight w:val="221"/>
          <w:trPrChange w:id="25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26" w:author="chinmayee malvankar" w:date="2022-11-06T10:21:00Z">
              <w:tcPr>
                <w:tcW w:w="1500" w:type="dxa"/>
                <w:gridSpan w:val="2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B0E7A1D" w14:textId="77777777" w:rsidR="00B216C5" w:rsidRDefault="00B216C5"/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27" w:author="chinmayee malvankar" w:date="2022-11-06T10:21:00Z">
              <w:tcPr>
                <w:tcW w:w="336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56F9217" w14:textId="77777777" w:rsidR="00B216C5" w:rsidRDefault="00000000">
            <w:pPr>
              <w:pStyle w:val="Body"/>
              <w:spacing w:after="0"/>
            </w:pPr>
            <w:r>
              <w:rPr>
                <w:lang w:val="en-US"/>
              </w:rPr>
              <w:t>Sonali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28" w:author="chinmayee malvankar" w:date="2022-11-06T10:21:00Z">
              <w:tcPr>
                <w:tcW w:w="414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4443108" w14:textId="77777777" w:rsidR="00B216C5" w:rsidRDefault="00000000">
            <w:pPr>
              <w:pStyle w:val="Body"/>
              <w:spacing w:after="0"/>
            </w:pPr>
            <w:r>
              <w:rPr>
                <w:lang w:val="en-US"/>
              </w:rPr>
              <w:t>Chinmayee</w:t>
            </w:r>
          </w:p>
        </w:tc>
      </w:tr>
      <w:tr w:rsidR="00B216C5" w14:paraId="41C6D7B3" w14:textId="77777777" w:rsidTr="00D31C17">
        <w:trPr>
          <w:trHeight w:val="221"/>
          <w:trPrChange w:id="29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PrChange w:id="30" w:author="chinmayee malvankar" w:date="2022-11-06T10:21:00Z">
              <w:tcPr>
                <w:tcW w:w="1500" w:type="dxa"/>
                <w:gridSpan w:val="2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</w:tcPr>
            </w:tcPrChange>
          </w:tcPr>
          <w:p w14:paraId="03FFFA5E" w14:textId="77777777" w:rsidR="00B216C5" w:rsidRDefault="00B216C5"/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1" w:author="chinmayee malvankar" w:date="2022-11-06T10:21:00Z">
              <w:tcPr>
                <w:tcW w:w="336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349602" w14:textId="7A15307F" w:rsidR="00B216C5" w:rsidRDefault="003B6711">
            <w:pPr>
              <w:pStyle w:val="Body"/>
              <w:spacing w:after="0"/>
            </w:pPr>
            <w:ins w:id="32" w:author="chinmayee malvankar" w:date="2022-11-03T12:16:00Z">
              <w:r>
                <w:rPr>
                  <w:lang w:val="en-US"/>
                </w:rPr>
                <w:t>Joe</w:t>
              </w:r>
            </w:ins>
            <w:del w:id="33" w:author="chinmayee malvankar" w:date="2022-11-03T12:16:00Z">
              <w:r w:rsidDel="003B6711">
                <w:rPr>
                  <w:lang w:val="en-US"/>
                </w:rPr>
                <w:delText>Upenyu</w:delText>
              </w:r>
            </w:del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4" w:author="chinmayee malvankar" w:date="2022-11-06T10:21:00Z">
              <w:tcPr>
                <w:tcW w:w="414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26B8480" w14:textId="77777777" w:rsidR="00B216C5" w:rsidRDefault="00000000">
            <w:pPr>
              <w:pStyle w:val="Body"/>
              <w:spacing w:after="0"/>
            </w:pPr>
            <w:r>
              <w:rPr>
                <w:lang w:val="en-US"/>
              </w:rPr>
              <w:t>Emily</w:t>
            </w:r>
          </w:p>
        </w:tc>
      </w:tr>
      <w:tr w:rsidR="00B216C5" w14:paraId="1873EF4A" w14:textId="77777777" w:rsidTr="00D31C17">
        <w:trPr>
          <w:trHeight w:val="221"/>
          <w:trPrChange w:id="35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PrChange w:id="36" w:author="chinmayee malvankar" w:date="2022-11-06T10:21:00Z">
              <w:tcPr>
                <w:tcW w:w="1500" w:type="dxa"/>
                <w:gridSpan w:val="2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</w:tcPr>
            </w:tcPrChange>
          </w:tcPr>
          <w:p w14:paraId="044DC686" w14:textId="77777777" w:rsidR="00B216C5" w:rsidRDefault="00B216C5"/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" w:author="chinmayee malvankar" w:date="2022-11-06T10:21:00Z">
              <w:tcPr>
                <w:tcW w:w="336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C5A3A6" w14:textId="77777777" w:rsidR="00B216C5" w:rsidRDefault="00000000">
            <w:pPr>
              <w:pStyle w:val="Body"/>
              <w:spacing w:after="0"/>
            </w:pPr>
            <w:r>
              <w:rPr>
                <w:lang w:val="en-US"/>
              </w:rPr>
              <w:t>Euan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" w:author="chinmayee malvankar" w:date="2022-11-06T10:21:00Z">
              <w:tcPr>
                <w:tcW w:w="414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723EE25" w14:textId="77777777" w:rsidR="00B216C5" w:rsidRDefault="00000000">
            <w:pPr>
              <w:pStyle w:val="Body"/>
              <w:spacing w:after="0"/>
            </w:pPr>
            <w:r>
              <w:rPr>
                <w:lang w:val="en-US"/>
              </w:rPr>
              <w:t>Tana</w:t>
            </w:r>
          </w:p>
        </w:tc>
      </w:tr>
      <w:tr w:rsidR="00B216C5" w14:paraId="6AE4EC00" w14:textId="77777777" w:rsidTr="00D31C17">
        <w:trPr>
          <w:trHeight w:val="221"/>
          <w:trPrChange w:id="39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PrChange w:id="40" w:author="chinmayee malvankar" w:date="2022-11-06T10:21:00Z">
              <w:tcPr>
                <w:tcW w:w="1500" w:type="dxa"/>
                <w:gridSpan w:val="2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</w:tcPr>
            </w:tcPrChange>
          </w:tcPr>
          <w:p w14:paraId="32AFA84D" w14:textId="77777777" w:rsidR="00B216C5" w:rsidRDefault="00B216C5"/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" w:author="chinmayee malvankar" w:date="2022-11-06T10:21:00Z">
              <w:tcPr>
                <w:tcW w:w="336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7D85137" w14:textId="6DED8F9A" w:rsidR="00B216C5" w:rsidRPr="003B6711" w:rsidRDefault="003B6711">
            <w:pPr>
              <w:rPr>
                <w:rFonts w:ascii="Calibri" w:hAnsi="Calibri" w:cs="Calibri"/>
                <w:sz w:val="22"/>
                <w:szCs w:val="22"/>
                <w:rPrChange w:id="42" w:author="chinmayee malvankar" w:date="2022-11-03T12:17:00Z">
                  <w:rPr/>
                </w:rPrChange>
              </w:rPr>
            </w:pPr>
            <w:ins w:id="43" w:author="chinmayee malvankar" w:date="2022-11-03T12:17:00Z">
              <w:r>
                <w:rPr>
                  <w:rFonts w:ascii="Calibri" w:hAnsi="Calibri" w:cs="Calibri"/>
                  <w:sz w:val="22"/>
                  <w:szCs w:val="22"/>
                </w:rPr>
                <w:t>Upengu</w:t>
              </w:r>
            </w:ins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" w:author="chinmayee malvankar" w:date="2022-11-06T10:21:00Z">
              <w:tcPr>
                <w:tcW w:w="414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B06A25" w14:textId="77777777" w:rsidR="00B216C5" w:rsidRDefault="00B216C5"/>
        </w:tc>
      </w:tr>
      <w:tr w:rsidR="00B216C5" w14:paraId="5B21627C" w14:textId="77777777" w:rsidTr="00D31C17">
        <w:trPr>
          <w:trHeight w:val="451"/>
          <w:trPrChange w:id="45" w:author="chinmayee malvankar" w:date="2022-11-06T10:21:00Z">
            <w:trPr>
              <w:gridBefore w:val="1"/>
              <w:trHeight w:val="221"/>
            </w:trPr>
          </w:trPrChange>
        </w:trPr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46" w:author="chinmayee malvankar" w:date="2022-11-06T10:21:00Z">
              <w:tcPr>
                <w:tcW w:w="1500" w:type="dxa"/>
                <w:gridSpan w:val="2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B3E9EAE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>People Absent: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47" w:author="chinmayee malvankar" w:date="2022-11-06T10:21:00Z">
              <w:tcPr>
                <w:tcW w:w="336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C5A5B97" w14:textId="77777777" w:rsidR="00B216C5" w:rsidRDefault="00B216C5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48" w:author="chinmayee malvankar" w:date="2022-11-06T10:21:00Z">
              <w:tcPr>
                <w:tcW w:w="414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1789CBB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>Reason:</w:t>
            </w:r>
          </w:p>
        </w:tc>
      </w:tr>
      <w:tr w:rsidR="00B216C5" w14:paraId="2D84891B" w14:textId="77777777" w:rsidTr="00D31C17">
        <w:trPr>
          <w:trHeight w:val="498"/>
          <w:trPrChange w:id="49" w:author="chinmayee malvankar" w:date="2022-11-06T10:21:00Z">
            <w:trPr>
              <w:gridAfter w:val="0"/>
              <w:trHeight w:val="498"/>
            </w:trPr>
          </w:trPrChange>
        </w:trPr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PrChange w:id="50" w:author="chinmayee malvankar" w:date="2022-11-06T10:21:00Z">
              <w:tcPr>
                <w:tcW w:w="1500" w:type="dxa"/>
                <w:gridSpan w:val="2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</w:tcPr>
            </w:tcPrChange>
          </w:tcPr>
          <w:p w14:paraId="2ACC23DD" w14:textId="77777777" w:rsidR="00B216C5" w:rsidRDefault="00B216C5"/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" w:author="chinmayee malvankar" w:date="2022-11-06T10:21:00Z">
              <w:tcPr>
                <w:tcW w:w="336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888F94" w14:textId="77777777" w:rsidR="00B216C5" w:rsidRDefault="00000000">
            <w:pPr>
              <w:pStyle w:val="Body"/>
              <w:spacing w:after="0"/>
            </w:pPr>
            <w:del w:id="52" w:author="chinmayee malvankar" w:date="2022-11-03T12:16:00Z">
              <w:r w:rsidDel="003B6711">
                <w:rPr>
                  <w:lang w:val="en-US"/>
                </w:rPr>
                <w:delText>Joe</w:delText>
              </w:r>
            </w:del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" w:author="chinmayee malvankar" w:date="2022-11-06T10:21:00Z">
              <w:tcPr>
                <w:tcW w:w="4140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5F906BE" w14:textId="47A115CE" w:rsidR="00B216C5" w:rsidRDefault="00000000">
            <w:pPr>
              <w:pStyle w:val="Body"/>
              <w:spacing w:after="0"/>
            </w:pPr>
            <w:del w:id="54" w:author="chinmayee malvankar" w:date="2022-11-03T12:16:00Z">
              <w:r w:rsidDel="003B6711">
                <w:rPr>
                  <w:lang w:val="en-US"/>
                </w:rPr>
                <w:delText>Clashed with overrunning previous commitment</w:delText>
              </w:r>
            </w:del>
          </w:p>
        </w:tc>
      </w:tr>
      <w:tr w:rsidR="00B216C5" w14:paraId="3832BED2" w14:textId="77777777" w:rsidTr="00D31C17">
        <w:trPr>
          <w:trHeight w:val="221"/>
          <w:trPrChange w:id="55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56" w:author="chinmayee malvankar" w:date="2022-11-06T10:21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D04D50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>Topics Discussed:</w:t>
            </w:r>
          </w:p>
        </w:tc>
      </w:tr>
      <w:tr w:rsidR="00B216C5" w14:paraId="0971F962" w14:textId="77777777" w:rsidTr="00D31C17">
        <w:trPr>
          <w:trHeight w:val="1937"/>
          <w:trPrChange w:id="57" w:author="chinmayee malvankar" w:date="2022-11-06T10:21:00Z">
            <w:trPr>
              <w:gridBefore w:val="1"/>
              <w:trHeight w:val="7763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" w:author="chinmayee malvankar" w:date="2022-11-06T10:21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5EAEE6" w14:textId="76053557" w:rsidR="003B6711" w:rsidRDefault="003B6711" w:rsidP="003B6711">
            <w:pPr>
              <w:pStyle w:val="ListParagraph"/>
              <w:numPr>
                <w:ilvl w:val="0"/>
                <w:numId w:val="1"/>
              </w:numPr>
              <w:rPr>
                <w:ins w:id="59" w:author="chinmayee malvankar" w:date="2022-11-03T12:20:00Z"/>
              </w:rPr>
            </w:pPr>
            <w:ins w:id="60" w:author="chinmayee malvankar" w:date="2022-11-03T12:17:00Z">
              <w:r>
                <w:t xml:space="preserve">We </w:t>
              </w:r>
            </w:ins>
            <w:ins w:id="61" w:author="chinmayee malvankar" w:date="2022-11-03T12:19:00Z">
              <w:r>
                <w:t>went through our partial</w:t>
              </w:r>
            </w:ins>
            <w:ins w:id="62" w:author="chinmayee malvankar" w:date="2022-11-03T12:22:00Z">
              <w:r>
                <w:t xml:space="preserve"> design</w:t>
              </w:r>
            </w:ins>
            <w:ins w:id="63" w:author="chinmayee malvankar" w:date="2022-11-03T12:19:00Z">
              <w:r>
                <w:t xml:space="preserve"> document and made changes to i</w:t>
              </w:r>
            </w:ins>
            <w:ins w:id="64" w:author="chinmayee malvankar" w:date="2022-11-03T12:20:00Z">
              <w:r>
                <w:t>t.</w:t>
              </w:r>
            </w:ins>
          </w:p>
          <w:p w14:paraId="4D59D40A" w14:textId="2B7C73BD" w:rsidR="003B6711" w:rsidRDefault="003B6711" w:rsidP="003B6711">
            <w:pPr>
              <w:pStyle w:val="ListParagraph"/>
              <w:numPr>
                <w:ilvl w:val="0"/>
                <w:numId w:val="1"/>
              </w:numPr>
              <w:rPr>
                <w:ins w:id="65" w:author="chinmayee malvankar" w:date="2022-11-03T12:20:00Z"/>
              </w:rPr>
            </w:pPr>
            <w:ins w:id="66" w:author="chinmayee malvankar" w:date="2022-11-03T12:27:00Z">
              <w:r>
                <w:t>We agreed on</w:t>
              </w:r>
            </w:ins>
            <w:ins w:id="67" w:author="chinmayee malvankar" w:date="2022-11-03T12:21:00Z">
              <w:r>
                <w:t xml:space="preserve"> the UML </w:t>
              </w:r>
            </w:ins>
            <w:ins w:id="68" w:author="chinmayee malvankar" w:date="2022-11-03T12:22:00Z">
              <w:r>
                <w:t xml:space="preserve">diagrams </w:t>
              </w:r>
            </w:ins>
            <w:ins w:id="69" w:author="chinmayee malvankar" w:date="2022-11-03T12:21:00Z">
              <w:r>
                <w:t xml:space="preserve">and CRC </w:t>
              </w:r>
            </w:ins>
            <w:ins w:id="70" w:author="chinmayee malvankar" w:date="2022-11-03T12:22:00Z">
              <w:r>
                <w:t xml:space="preserve">cards that </w:t>
              </w:r>
            </w:ins>
            <w:ins w:id="71" w:author="chinmayee malvankar" w:date="2022-11-06T10:21:00Z">
              <w:r w:rsidR="00B80F8D">
                <w:t>were supposed</w:t>
              </w:r>
            </w:ins>
            <w:ins w:id="72" w:author="chinmayee malvankar" w:date="2022-11-03T12:22:00Z">
              <w:r>
                <w:t xml:space="preserve"> to be included in the partial design document.</w:t>
              </w:r>
            </w:ins>
          </w:p>
          <w:p w14:paraId="0DCF4014" w14:textId="27D875DB" w:rsidR="00B216C5" w:rsidDel="003B6711" w:rsidRDefault="003B6711">
            <w:pPr>
              <w:pStyle w:val="ListParagraph"/>
              <w:numPr>
                <w:ilvl w:val="0"/>
                <w:numId w:val="1"/>
              </w:numPr>
              <w:rPr>
                <w:del w:id="73" w:author="chinmayee malvankar" w:date="2022-11-03T12:17:00Z"/>
              </w:rPr>
            </w:pPr>
            <w:ins w:id="74" w:author="chinmayee malvankar" w:date="2022-11-03T12:20:00Z">
              <w:r>
                <w:t>Started</w:t>
              </w:r>
            </w:ins>
            <w:ins w:id="75" w:author="chinmayee malvankar" w:date="2022-11-06T10:22:00Z">
              <w:r w:rsidR="00D31C17">
                <w:t xml:space="preserve"> writing </w:t>
              </w:r>
            </w:ins>
            <w:ins w:id="76" w:author="chinmayee malvankar" w:date="2022-11-03T12:20:00Z">
              <w:r>
                <w:t>our contribution report document.</w:t>
              </w:r>
            </w:ins>
            <w:ins w:id="77" w:author="chinmayee malvankar" w:date="2022-11-03T12:19:00Z">
              <w:r>
                <w:t xml:space="preserve"> </w:t>
              </w:r>
            </w:ins>
            <w:del w:id="78" w:author="chinmayee malvankar" w:date="2022-11-03T12:17:00Z">
              <w:r w:rsidDel="003B6711">
                <w:rPr>
                  <w:b/>
                  <w:bCs/>
                </w:rPr>
                <w:delText>Marks in CS115</w:delText>
              </w:r>
              <w:r w:rsidDel="003B6711">
                <w:delText>, to best understand the groups strengths and weaknesses and work as effectively as possible as a team.</w:delText>
              </w:r>
            </w:del>
          </w:p>
          <w:p w14:paraId="62DA052C" w14:textId="6FBC6197" w:rsidR="00B216C5" w:rsidDel="00D31C17" w:rsidRDefault="00000000" w:rsidP="00D31C17">
            <w:pPr>
              <w:pStyle w:val="ListParagraph"/>
              <w:rPr>
                <w:del w:id="79" w:author="chinmayee malvankar" w:date="2022-11-03T12:17:00Z"/>
              </w:rPr>
            </w:pPr>
            <w:del w:id="80" w:author="chinmayee malvankar" w:date="2022-11-03T12:17:00Z">
              <w:r w:rsidDel="003B6711">
                <w:delText>Joe and Em are likely strongest with Tana possibly needing support.</w:delText>
              </w:r>
            </w:del>
          </w:p>
          <w:p w14:paraId="610554E1" w14:textId="322E7A8F" w:rsidR="00B216C5" w:rsidDel="00D31C17" w:rsidRDefault="00000000" w:rsidP="00D31C17">
            <w:pPr>
              <w:pStyle w:val="ListParagraph"/>
              <w:rPr>
                <w:del w:id="81" w:author="chinmayee malvankar" w:date="2022-11-03T12:17:00Z"/>
                <w:b/>
                <w:bCs/>
              </w:rPr>
            </w:pPr>
            <w:del w:id="82" w:author="chinmayee malvankar" w:date="2022-11-03T12:17:00Z">
              <w:r w:rsidRPr="00D31C17" w:rsidDel="003B6711">
                <w:rPr>
                  <w:b/>
                  <w:bCs/>
                </w:rPr>
                <w:delText>CRC Cards and Class Diagram allocation,</w:delText>
              </w:r>
              <w:r w:rsidDel="003B6711">
                <w:delText xml:space="preserve"> the person who designs the class will take the lead on implementing it later. </w:delText>
              </w:r>
            </w:del>
          </w:p>
          <w:p w14:paraId="3C207DB1" w14:textId="77777777" w:rsidR="00D31C17" w:rsidRPr="00D31C17" w:rsidRDefault="00D31C17" w:rsidP="00D31C17">
            <w:pPr>
              <w:pStyle w:val="ListParagraph"/>
              <w:numPr>
                <w:ilvl w:val="0"/>
                <w:numId w:val="1"/>
              </w:numPr>
              <w:rPr>
                <w:ins w:id="83" w:author="chinmayee malvankar" w:date="2022-11-06T10:25:00Z"/>
                <w:rPrChange w:id="84" w:author="chinmayee malvankar" w:date="2022-11-06T10:25:00Z">
                  <w:rPr>
                    <w:ins w:id="85" w:author="chinmayee malvankar" w:date="2022-11-06T10:25:00Z"/>
                    <w:b/>
                    <w:bCs/>
                  </w:rPr>
                </w:rPrChange>
              </w:rPr>
            </w:pPr>
          </w:p>
          <w:p w14:paraId="24962B29" w14:textId="2349FA5F" w:rsidR="00B216C5" w:rsidDel="003B6711" w:rsidRDefault="00000000" w:rsidP="00D31C17">
            <w:pPr>
              <w:ind w:left="360"/>
              <w:rPr>
                <w:del w:id="86" w:author="chinmayee malvankar" w:date="2022-11-03T12:17:00Z"/>
              </w:rPr>
              <w:pPrChange w:id="87" w:author="chinmayee malvankar" w:date="2022-11-06T10:25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88" w:author="chinmayee malvankar" w:date="2022-11-03T12:17:00Z">
              <w:r w:rsidDel="003B6711">
                <w:delText>Tile = Emily</w:delText>
              </w:r>
            </w:del>
          </w:p>
          <w:p w14:paraId="30027B31" w14:textId="50A34477" w:rsidR="00B216C5" w:rsidDel="003B6711" w:rsidRDefault="00000000" w:rsidP="00D31C17">
            <w:pPr>
              <w:ind w:left="360"/>
              <w:rPr>
                <w:del w:id="89" w:author="chinmayee malvankar" w:date="2022-11-03T12:17:00Z"/>
              </w:rPr>
              <w:pPrChange w:id="90" w:author="chinmayee malvankar" w:date="2022-11-06T10:25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91" w:author="chinmayee malvankar" w:date="2022-11-03T12:17:00Z">
              <w:r w:rsidDel="003B6711">
                <w:delText>NPC and respective Subclasses = Sonali</w:delText>
              </w:r>
            </w:del>
          </w:p>
          <w:p w14:paraId="6A3CE296" w14:textId="16D5EF42" w:rsidR="00B216C5" w:rsidDel="003B6711" w:rsidRDefault="00000000" w:rsidP="00D31C17">
            <w:pPr>
              <w:ind w:left="360"/>
              <w:rPr>
                <w:del w:id="92" w:author="chinmayee malvankar" w:date="2022-11-03T12:17:00Z"/>
              </w:rPr>
              <w:pPrChange w:id="93" w:author="chinmayee malvankar" w:date="2022-11-06T10:25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94" w:author="chinmayee malvankar" w:date="2022-11-03T12:17:00Z">
              <w:r w:rsidDel="003B6711">
                <w:delText>Items and respective Subclasses =Euan and Tana</w:delText>
              </w:r>
            </w:del>
          </w:p>
          <w:p w14:paraId="3CCD81E3" w14:textId="00D4AB87" w:rsidR="00B216C5" w:rsidDel="003B6711" w:rsidRDefault="00000000" w:rsidP="00D31C17">
            <w:pPr>
              <w:ind w:left="360"/>
              <w:rPr>
                <w:del w:id="95" w:author="chinmayee malvankar" w:date="2022-11-03T12:17:00Z"/>
              </w:rPr>
              <w:pPrChange w:id="96" w:author="chinmayee malvankar" w:date="2022-11-06T10:25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97" w:author="chinmayee malvankar" w:date="2022-11-03T12:17:00Z">
              <w:r w:rsidDel="003B6711">
                <w:delText>Level = Upenyu</w:delText>
              </w:r>
            </w:del>
          </w:p>
          <w:p w14:paraId="32FCC2CC" w14:textId="16D8622D" w:rsidR="00B216C5" w:rsidDel="003B6711" w:rsidRDefault="00000000" w:rsidP="00D31C17">
            <w:pPr>
              <w:ind w:left="360"/>
              <w:rPr>
                <w:del w:id="98" w:author="chinmayee malvankar" w:date="2022-11-03T12:17:00Z"/>
              </w:rPr>
              <w:pPrChange w:id="99" w:author="chinmayee malvankar" w:date="2022-11-06T10:25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00" w:author="chinmayee malvankar" w:date="2022-11-03T12:17:00Z">
              <w:r w:rsidDel="003B6711">
                <w:delText>Player Profile = Chinmayee</w:delText>
              </w:r>
            </w:del>
          </w:p>
          <w:p w14:paraId="25C9E414" w14:textId="21C8B4C2" w:rsidR="00B216C5" w:rsidDel="003B6711" w:rsidRDefault="00000000" w:rsidP="00D31C17">
            <w:pPr>
              <w:ind w:left="360"/>
              <w:rPr>
                <w:del w:id="101" w:author="chinmayee malvankar" w:date="2022-11-03T12:17:00Z"/>
              </w:rPr>
              <w:pPrChange w:id="102" w:author="chinmayee malvankar" w:date="2022-11-06T10:25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03" w:author="chinmayee malvankar" w:date="2022-11-03T12:17:00Z">
              <w:r w:rsidDel="003B6711">
                <w:delText>Load Game and Save Game = Joe</w:delText>
              </w:r>
            </w:del>
          </w:p>
          <w:p w14:paraId="4D3F902F" w14:textId="0DC78577" w:rsidR="00B216C5" w:rsidDel="003B6711" w:rsidRDefault="00000000" w:rsidP="00D31C17">
            <w:pPr>
              <w:ind w:left="360"/>
              <w:rPr>
                <w:del w:id="104" w:author="chinmayee malvankar" w:date="2022-11-03T12:17:00Z"/>
                <w:b/>
                <w:bCs/>
              </w:rPr>
              <w:pPrChange w:id="105" w:author="chinmayee malvankar" w:date="2022-11-06T10:25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06" w:author="chinmayee malvankar" w:date="2022-11-03T12:17:00Z">
              <w:r w:rsidDel="003B6711">
                <w:rPr>
                  <w:b/>
                  <w:bCs/>
                </w:rPr>
                <w:delText>Leaving unassigned so far:</w:delText>
              </w:r>
            </w:del>
          </w:p>
          <w:p w14:paraId="1A8B2867" w14:textId="6EB1DAC7" w:rsidR="00B216C5" w:rsidDel="003B6711" w:rsidRDefault="00000000" w:rsidP="00D31C17">
            <w:pPr>
              <w:ind w:left="360"/>
              <w:rPr>
                <w:del w:id="107" w:author="chinmayee malvankar" w:date="2022-11-03T12:17:00Z"/>
              </w:rPr>
              <w:pPrChange w:id="108" w:author="chinmayee malvankar" w:date="2022-11-06T10:25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09" w:author="chinmayee malvankar" w:date="2022-11-03T12:17:00Z">
              <w:r w:rsidDel="003B6711">
                <w:delText>Movement</w:delText>
              </w:r>
            </w:del>
          </w:p>
          <w:p w14:paraId="6799BC46" w14:textId="2EF25608" w:rsidR="00B216C5" w:rsidDel="003B6711" w:rsidRDefault="00000000" w:rsidP="00D31C17">
            <w:pPr>
              <w:ind w:left="360"/>
              <w:rPr>
                <w:del w:id="110" w:author="chinmayee malvankar" w:date="2022-11-03T12:17:00Z"/>
              </w:rPr>
              <w:pPrChange w:id="111" w:author="chinmayee malvankar" w:date="2022-11-06T10:25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12" w:author="chinmayee malvankar" w:date="2022-11-03T12:17:00Z">
              <w:r w:rsidDel="003B6711">
                <w:delText>Gamestate</w:delText>
              </w:r>
            </w:del>
          </w:p>
          <w:p w14:paraId="0FD8C6DD" w14:textId="71571B04" w:rsidR="00B216C5" w:rsidDel="003B6711" w:rsidRDefault="00000000" w:rsidP="00D31C17">
            <w:pPr>
              <w:ind w:left="360"/>
              <w:rPr>
                <w:del w:id="113" w:author="chinmayee malvankar" w:date="2022-11-03T12:17:00Z"/>
              </w:rPr>
              <w:pPrChange w:id="114" w:author="chinmayee malvankar" w:date="2022-11-06T10:25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15" w:author="chinmayee malvankar" w:date="2022-11-03T12:17:00Z">
              <w:r w:rsidDel="003B6711">
                <w:delText xml:space="preserve">High Score Table </w:delText>
              </w:r>
            </w:del>
          </w:p>
          <w:p w14:paraId="0A51C250" w14:textId="662B1AAC" w:rsidR="00B216C5" w:rsidDel="003B6711" w:rsidRDefault="00000000" w:rsidP="00D31C17">
            <w:pPr>
              <w:ind w:left="360"/>
              <w:rPr>
                <w:del w:id="116" w:author="chinmayee malvankar" w:date="2022-11-03T12:17:00Z"/>
              </w:rPr>
              <w:pPrChange w:id="117" w:author="chinmayee malvankar" w:date="2022-11-06T10:25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18" w:author="chinmayee malvankar" w:date="2022-11-03T12:17:00Z">
              <w:r w:rsidDel="003B6711">
                <w:delText>Message Of The Day</w:delText>
              </w:r>
            </w:del>
          </w:p>
          <w:p w14:paraId="7D98291C" w14:textId="29A7A9BE" w:rsidR="00B216C5" w:rsidDel="003B6711" w:rsidRDefault="00000000" w:rsidP="00D31C17">
            <w:pPr>
              <w:ind w:left="360"/>
              <w:rPr>
                <w:del w:id="119" w:author="chinmayee malvankar" w:date="2022-11-03T12:17:00Z"/>
              </w:rPr>
              <w:pPrChange w:id="120" w:author="chinmayee malvankar" w:date="2022-11-06T10:25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21" w:author="chinmayee malvankar" w:date="2022-11-03T12:17:00Z">
              <w:r w:rsidDel="003B6711">
                <w:delText>Menu</w:delText>
              </w:r>
            </w:del>
          </w:p>
          <w:p w14:paraId="516E2443" w14:textId="2027952C" w:rsidR="00B216C5" w:rsidRDefault="00000000" w:rsidP="00D31C17">
            <w:pPr>
              <w:ind w:left="360"/>
              <w:pPrChange w:id="122" w:author="chinmayee malvankar" w:date="2022-11-06T10:25:00Z">
                <w:pPr>
                  <w:pStyle w:val="ListParagraph"/>
                  <w:numPr>
                    <w:numId w:val="1"/>
                  </w:numPr>
                  <w:ind w:hanging="360"/>
                </w:pPr>
              </w:pPrChange>
            </w:pPr>
            <w:del w:id="123" w:author="chinmayee malvankar" w:date="2022-11-03T12:17:00Z">
              <w:r w:rsidDel="003B6711">
                <w:delText>Timelimitation</w:delText>
              </w:r>
            </w:del>
          </w:p>
        </w:tc>
      </w:tr>
      <w:tr w:rsidR="00B216C5" w14:paraId="5942FD3E" w14:textId="77777777" w:rsidTr="00D31C17">
        <w:trPr>
          <w:trHeight w:val="221"/>
          <w:trPrChange w:id="124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125" w:author="chinmayee malvankar" w:date="2022-11-06T10:21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78CC50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>List of progress:</w:t>
            </w:r>
          </w:p>
        </w:tc>
      </w:tr>
      <w:tr w:rsidR="00B216C5" w14:paraId="080AC408" w14:textId="77777777" w:rsidTr="00D31C17">
        <w:trPr>
          <w:trHeight w:val="658"/>
          <w:trPrChange w:id="126" w:author="chinmayee malvankar" w:date="2022-11-06T10:21:00Z">
            <w:trPr>
              <w:gridAfter w:val="0"/>
              <w:trHeight w:val="658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27" w:author="chinmayee malvankar" w:date="2022-11-06T10:21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17ADF8" w14:textId="6A77C2BE" w:rsidR="00B216C5" w:rsidRDefault="003B6711">
            <w:pPr>
              <w:pStyle w:val="ListParagraph"/>
              <w:numPr>
                <w:ilvl w:val="0"/>
                <w:numId w:val="2"/>
              </w:numPr>
              <w:rPr>
                <w:ins w:id="128" w:author="chinmayee malvankar" w:date="2022-11-06T10:12:00Z"/>
              </w:rPr>
            </w:pPr>
            <w:ins w:id="129" w:author="chinmayee malvankar" w:date="2022-11-03T12:27:00Z">
              <w:r>
                <w:t>Finalized with the UML diagrams and CRC cards.</w:t>
              </w:r>
            </w:ins>
            <w:del w:id="130" w:author="chinmayee malvankar" w:date="2022-11-03T12:27:00Z">
              <w:r w:rsidDel="003B6711">
                <w:delText xml:space="preserve">None made, to </w:delText>
              </w:r>
            </w:del>
            <w:del w:id="131" w:author="chinmayee malvankar" w:date="2022-11-03T12:26:00Z">
              <w:r w:rsidDel="003B6711">
                <w:delText>do list from previous meeting is still ongoing</w:delText>
              </w:r>
            </w:del>
          </w:p>
          <w:p w14:paraId="0F76EECF" w14:textId="73CBC3B4" w:rsidR="00B80F8D" w:rsidRDefault="00B80F8D">
            <w:pPr>
              <w:pStyle w:val="ListParagraph"/>
              <w:numPr>
                <w:ilvl w:val="0"/>
                <w:numId w:val="2"/>
              </w:numPr>
              <w:rPr>
                <w:ins w:id="132" w:author="chinmayee malvankar" w:date="2022-11-06T10:22:00Z"/>
              </w:rPr>
            </w:pPr>
            <w:ins w:id="133" w:author="chinmayee malvankar" w:date="2022-11-06T10:12:00Z">
              <w:r>
                <w:t>We decided that for the contribution repo</w:t>
              </w:r>
            </w:ins>
            <w:ins w:id="134" w:author="chinmayee malvankar" w:date="2022-11-06T10:13:00Z">
              <w:r>
                <w:t>rt each member will write one paragraph each about their contribution to the project.</w:t>
              </w:r>
            </w:ins>
          </w:p>
          <w:p w14:paraId="79FA07D1" w14:textId="0103162C" w:rsidR="003B6711" w:rsidRDefault="00D31C17" w:rsidP="00D31C17">
            <w:pPr>
              <w:pStyle w:val="ListParagraph"/>
              <w:numPr>
                <w:ilvl w:val="0"/>
                <w:numId w:val="2"/>
              </w:numPr>
            </w:pPr>
            <w:ins w:id="135" w:author="chinmayee malvankar" w:date="2022-11-06T10:22:00Z">
              <w:r>
                <w:t xml:space="preserve">Created a word document for our contribution report </w:t>
              </w:r>
            </w:ins>
            <w:ins w:id="136" w:author="chinmayee malvankar" w:date="2022-11-06T10:23:00Z">
              <w:r>
                <w:t xml:space="preserve">which can be accessed by everyone in the group. </w:t>
              </w:r>
            </w:ins>
          </w:p>
        </w:tc>
      </w:tr>
      <w:tr w:rsidR="00B216C5" w14:paraId="7E17F769" w14:textId="77777777" w:rsidTr="00D31C17">
        <w:trPr>
          <w:trHeight w:val="221"/>
          <w:trPrChange w:id="137" w:author="chinmayee malvankar" w:date="2022-11-06T10:21:00Z">
            <w:trPr>
              <w:gridAfter w:val="0"/>
              <w:trHeight w:val="221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  <w:tcPrChange w:id="138" w:author="chinmayee malvankar" w:date="2022-11-06T10:21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4472C4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17FD" w14:textId="77777777" w:rsidR="00B216C5" w:rsidRDefault="00000000">
            <w:pPr>
              <w:pStyle w:val="Body"/>
              <w:spacing w:after="0"/>
            </w:pPr>
            <w:r>
              <w:rPr>
                <w:b/>
                <w:bCs/>
                <w:lang w:val="en-US"/>
              </w:rPr>
              <w:t>To Do List:</w:t>
            </w:r>
          </w:p>
        </w:tc>
      </w:tr>
      <w:tr w:rsidR="00B216C5" w14:paraId="396E3AD8" w14:textId="77777777" w:rsidTr="00D31C17">
        <w:trPr>
          <w:trHeight w:val="1095"/>
          <w:trPrChange w:id="139" w:author="chinmayee malvankar" w:date="2022-11-06T10:21:00Z">
            <w:trPr>
              <w:gridAfter w:val="0"/>
              <w:trHeight w:val="1095"/>
            </w:trPr>
          </w:trPrChange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140" w:author="chinmayee malvankar" w:date="2022-11-06T10:21:00Z">
              <w:tcPr>
                <w:tcW w:w="9000" w:type="dxa"/>
                <w:gridSpan w:val="6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7B6151" w14:textId="6899922B" w:rsidR="00B216C5" w:rsidDel="00B80F8D" w:rsidRDefault="00B80F8D" w:rsidP="003B6711">
            <w:pPr>
              <w:pStyle w:val="ListParagraph"/>
              <w:numPr>
                <w:ilvl w:val="0"/>
                <w:numId w:val="3"/>
              </w:numPr>
              <w:rPr>
                <w:del w:id="141" w:author="chinmayee malvankar" w:date="2022-11-03T12:28:00Z"/>
              </w:rPr>
            </w:pPr>
            <w:ins w:id="142" w:author="chinmayee malvankar" w:date="2022-11-06T10:11:00Z">
              <w:r>
                <w:t>Next meeting on Friday 2pm.</w:t>
              </w:r>
            </w:ins>
            <w:del w:id="143" w:author="chinmayee malvankar" w:date="2022-11-03T12:28:00Z">
              <w:r w:rsidR="00000000" w:rsidDel="003B6711">
                <w:delText>Attend meeting with mentor on Wednesday at 1pm.</w:delText>
              </w:r>
            </w:del>
          </w:p>
          <w:p w14:paraId="6689609F" w14:textId="77777777" w:rsidR="00B80F8D" w:rsidRDefault="00B80F8D">
            <w:pPr>
              <w:pStyle w:val="ListParagraph"/>
              <w:numPr>
                <w:ilvl w:val="0"/>
                <w:numId w:val="3"/>
              </w:numPr>
              <w:rPr>
                <w:ins w:id="144" w:author="chinmayee malvankar" w:date="2022-11-06T10:12:00Z"/>
              </w:rPr>
            </w:pPr>
          </w:p>
          <w:p w14:paraId="4F70F738" w14:textId="77777777" w:rsidR="00B216C5" w:rsidRDefault="00B80F8D" w:rsidP="003B6711">
            <w:pPr>
              <w:pStyle w:val="ListParagraph"/>
              <w:numPr>
                <w:ilvl w:val="0"/>
                <w:numId w:val="3"/>
              </w:numPr>
              <w:rPr>
                <w:ins w:id="145" w:author="chinmayee malvankar" w:date="2022-11-06T10:23:00Z"/>
              </w:rPr>
            </w:pPr>
            <w:ins w:id="146" w:author="chinmayee malvankar" w:date="2022-11-06T10:12:00Z">
              <w:r>
                <w:t>Work on the Contribution report.</w:t>
              </w:r>
            </w:ins>
            <w:del w:id="147" w:author="chinmayee malvankar" w:date="2022-11-03T12:28:00Z">
              <w:r w:rsidR="00000000" w:rsidDel="003B6711">
                <w:delText>Make CRC Cards and Class Diagrams — by Friday 21st</w:delText>
              </w:r>
            </w:del>
          </w:p>
          <w:p w14:paraId="3051491A" w14:textId="3451BA85" w:rsidR="00D31C17" w:rsidRDefault="00D31C17" w:rsidP="003B6711">
            <w:pPr>
              <w:pStyle w:val="ListParagraph"/>
              <w:numPr>
                <w:ilvl w:val="0"/>
                <w:numId w:val="3"/>
              </w:numPr>
            </w:pPr>
            <w:ins w:id="148" w:author="chinmayee malvankar" w:date="2022-11-06T10:24:00Z">
              <w:r>
                <w:t xml:space="preserve">Go through the partial design document to make any final changes </w:t>
              </w:r>
            </w:ins>
            <w:ins w:id="149" w:author="chinmayee malvankar" w:date="2022-11-06T10:25:00Z">
              <w:r>
                <w:t>to it.</w:t>
              </w:r>
            </w:ins>
          </w:p>
        </w:tc>
      </w:tr>
    </w:tbl>
    <w:p w14:paraId="54D4467C" w14:textId="77777777" w:rsidR="00B216C5" w:rsidRDefault="00B216C5">
      <w:pPr>
        <w:pStyle w:val="Body"/>
        <w:widowControl w:val="0"/>
        <w:spacing w:line="240" w:lineRule="auto"/>
      </w:pPr>
    </w:p>
    <w:p w14:paraId="6EA0F0F7" w14:textId="77777777" w:rsidR="00B216C5" w:rsidRDefault="00B216C5">
      <w:pPr>
        <w:pStyle w:val="Body"/>
      </w:pPr>
    </w:p>
    <w:sectPr w:rsidR="00B216C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80722" w14:textId="77777777" w:rsidR="001451DC" w:rsidRDefault="001451DC">
      <w:r>
        <w:separator/>
      </w:r>
    </w:p>
  </w:endnote>
  <w:endnote w:type="continuationSeparator" w:id="0">
    <w:p w14:paraId="117ABD02" w14:textId="77777777" w:rsidR="001451DC" w:rsidRDefault="00145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99056" w14:textId="77777777" w:rsidR="00B216C5" w:rsidRDefault="00B216C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3268" w14:textId="77777777" w:rsidR="001451DC" w:rsidRDefault="001451DC">
      <w:r>
        <w:separator/>
      </w:r>
    </w:p>
  </w:footnote>
  <w:footnote w:type="continuationSeparator" w:id="0">
    <w:p w14:paraId="3B320274" w14:textId="77777777" w:rsidR="001451DC" w:rsidRDefault="00145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1B674" w14:textId="77777777" w:rsidR="00B216C5" w:rsidRDefault="00B216C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765E2"/>
    <w:multiLevelType w:val="hybridMultilevel"/>
    <w:tmpl w:val="A642B86C"/>
    <w:lvl w:ilvl="0" w:tplc="8940CD5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FC3F3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CF7C4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50627C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A0ADD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64CA82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0C0752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F2228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D0F286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4167E80"/>
    <w:multiLevelType w:val="hybridMultilevel"/>
    <w:tmpl w:val="A5BA6FDE"/>
    <w:lvl w:ilvl="0" w:tplc="F5B018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1E858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7EA0CA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D41C06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A49DE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C6EC92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B89A60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E4B06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BEF76C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8E10FB0"/>
    <w:multiLevelType w:val="hybridMultilevel"/>
    <w:tmpl w:val="E7C6344A"/>
    <w:lvl w:ilvl="0" w:tplc="4702752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A2096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C623CC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F8F0B2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54AD06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A65DD6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34C476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B8FF4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BA95E8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478255331">
    <w:abstractNumId w:val="2"/>
  </w:num>
  <w:num w:numId="2" w16cid:durableId="594363908">
    <w:abstractNumId w:val="1"/>
  </w:num>
  <w:num w:numId="3" w16cid:durableId="18185744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nmayee malvankar">
    <w15:presenceInfo w15:providerId="Windows Live" w15:userId="62a73561b54963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C5"/>
    <w:rsid w:val="00090774"/>
    <w:rsid w:val="001451DC"/>
    <w:rsid w:val="003B6711"/>
    <w:rsid w:val="00992778"/>
    <w:rsid w:val="00B216C5"/>
    <w:rsid w:val="00B80F8D"/>
    <w:rsid w:val="00C34297"/>
    <w:rsid w:val="00D3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99C4"/>
  <w15:docId w15:val="{1A6C2FF2-FA53-4DD4-B517-6105DFA9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Revision">
    <w:name w:val="Revision"/>
    <w:hidden/>
    <w:uiPriority w:val="99"/>
    <w:semiHidden/>
    <w:rsid w:val="003B67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chinmayee</dc:creator>
  <cp:lastModifiedBy>chinmayee malvankar</cp:lastModifiedBy>
  <cp:revision>2</cp:revision>
  <dcterms:created xsi:type="dcterms:W3CDTF">2022-11-06T10:32:00Z</dcterms:created>
  <dcterms:modified xsi:type="dcterms:W3CDTF">2022-11-06T10:32:00Z</dcterms:modified>
</cp:coreProperties>
</file>